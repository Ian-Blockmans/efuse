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</w:t>
      </w:r>
      <w:r w:rsidR="00541F05">
        <w:rPr>
          <w:b/>
          <w:sz w:val="24"/>
          <w:szCs w:val="24"/>
          <w:lang w:val="nl-BE"/>
        </w:rPr>
        <w:t>F</w:t>
      </w:r>
      <w:r w:rsidR="00755AAF" w:rsidRPr="002F44A2">
        <w:rPr>
          <w:b/>
          <w:sz w:val="24"/>
          <w:szCs w:val="24"/>
          <w:lang w:val="nl-BE"/>
        </w:rPr>
        <w:t>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Antwerp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7C8F9BD1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A32B9C">
        <w:rPr>
          <w:b/>
          <w:bCs/>
          <w:sz w:val="24"/>
          <w:szCs w:val="24"/>
          <w:lang w:val="nl-BE"/>
        </w:rPr>
        <w:t>7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4EB70858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5EC7ED9C" w14:textId="36F36B1D" w:rsidR="00BF23D1" w:rsidRDefault="00BF23D1" w:rsidP="00E27257">
      <w:pPr>
        <w:rPr>
          <w:b/>
          <w:sz w:val="24"/>
          <w:szCs w:val="24"/>
          <w:lang w:val="nl-BE"/>
        </w:rPr>
      </w:pPr>
    </w:p>
    <w:p w14:paraId="6E4EBAB2" w14:textId="2C06F254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commentRangeStart w:id="0"/>
      <w:r>
        <w:rPr>
          <w:bCs/>
          <w:sz w:val="24"/>
          <w:szCs w:val="24"/>
          <w:lang w:val="nl-BE"/>
        </w:rPr>
        <w:t>Modbus verder uitgewerkt</w:t>
      </w:r>
      <w:commentRangeEnd w:id="0"/>
      <w:r w:rsidR="00BE5114">
        <w:rPr>
          <w:rStyle w:val="CommentReference"/>
        </w:rPr>
        <w:commentReference w:id="0"/>
      </w:r>
      <w:r>
        <w:rPr>
          <w:bCs/>
          <w:sz w:val="24"/>
          <w:szCs w:val="24"/>
          <w:lang w:val="nl-BE"/>
        </w:rPr>
        <w:t>:</w:t>
      </w:r>
    </w:p>
    <w:p w14:paraId="3BD47671" w14:textId="147228DF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Registers lezen werkt.</w:t>
      </w:r>
    </w:p>
    <w:p w14:paraId="24AC21AE" w14:textId="680C3319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Inputs lezen werkt.</w:t>
      </w:r>
    </w:p>
    <w:p w14:paraId="37112FF5" w14:textId="5B5F65F2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Prototype </w:t>
      </w:r>
      <w:del w:id="1" w:author="Donald Heyman" w:date="2021-04-09T09:46:00Z">
        <w:r w:rsidDel="00BE5114">
          <w:rPr>
            <w:bCs/>
            <w:sz w:val="24"/>
            <w:szCs w:val="24"/>
            <w:lang w:val="nl-BE"/>
          </w:rPr>
          <w:delText xml:space="preserve">pcb </w:delText>
        </w:r>
      </w:del>
      <w:ins w:id="2" w:author="Donald Heyman" w:date="2021-04-09T09:46:00Z">
        <w:r w:rsidR="00BE5114">
          <w:rPr>
            <w:bCs/>
            <w:sz w:val="24"/>
            <w:szCs w:val="24"/>
            <w:lang w:val="nl-BE"/>
          </w:rPr>
          <w:t>PCB</w:t>
        </w:r>
        <w:r w:rsidR="00BE5114">
          <w:rPr>
            <w:bCs/>
            <w:sz w:val="24"/>
            <w:szCs w:val="24"/>
            <w:lang w:val="nl-BE"/>
          </w:rPr>
          <w:t xml:space="preserve"> </w:t>
        </w:r>
      </w:ins>
      <w:r>
        <w:rPr>
          <w:bCs/>
          <w:sz w:val="24"/>
          <w:szCs w:val="24"/>
          <w:lang w:val="nl-BE"/>
        </w:rPr>
        <w:t>+ BOM finaal en doorgestuurd.</w:t>
      </w:r>
    </w:p>
    <w:p w14:paraId="45E4AD46" w14:textId="538A043C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Meeting: feedback van de collega’s besproken.</w:t>
      </w:r>
    </w:p>
    <w:p w14:paraId="70D14EEE" w14:textId="1DB4866E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Feedback in een tabel gegoten: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B9C" w:rsidRPr="00A32B9C" w14:paraId="454D0973" w14:textId="77777777" w:rsidTr="006D2E60">
        <w:tc>
          <w:tcPr>
            <w:tcW w:w="4508" w:type="dxa"/>
          </w:tcPr>
          <w:p w14:paraId="1E8CEFCC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 comment</w:t>
            </w:r>
          </w:p>
        </w:tc>
        <w:tc>
          <w:tcPr>
            <w:tcW w:w="4508" w:type="dxa"/>
          </w:tcPr>
          <w:p w14:paraId="1FD83A9B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lang w:val="aa-ET"/>
              </w:rPr>
              <w:t>status</w:t>
            </w:r>
          </w:p>
        </w:tc>
      </w:tr>
      <w:tr w:rsidR="00A32B9C" w:rsidRPr="00A32B9C" w14:paraId="40A2ACAF" w14:textId="77777777" w:rsidTr="006D2E60">
        <w:tc>
          <w:tcPr>
            <w:tcW w:w="4508" w:type="dxa"/>
          </w:tcPr>
          <w:p w14:paraId="37706302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Input (+add label From Power Supply) and output connectors (+ add label to Device Under Test) not clear (put on horizontal line to make more clear the in --&gt;  out flow)</w:t>
            </w:r>
          </w:p>
        </w:tc>
        <w:tc>
          <w:tcPr>
            <w:tcW w:w="4508" w:type="dxa"/>
          </w:tcPr>
          <w:p w14:paraId="6D932295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aa-ET"/>
              </w:rPr>
              <w:t>closed</w:t>
            </w:r>
          </w:p>
        </w:tc>
      </w:tr>
      <w:tr w:rsidR="00A32B9C" w:rsidRPr="00A32B9C" w14:paraId="035390B2" w14:textId="77777777" w:rsidTr="006D2E60">
        <w:tc>
          <w:tcPr>
            <w:tcW w:w="4508" w:type="dxa"/>
          </w:tcPr>
          <w:p w14:paraId="3BC78779" w14:textId="46D6CFCA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 xml:space="preserve">Use more than one ground connection </w:t>
            </w:r>
            <w:r w:rsidR="00D20835" w:rsidRPr="00D20835">
              <w:rPr>
                <w:rFonts w:eastAsia="Calibri" w:cs="Calibri"/>
                <w:color w:val="000000"/>
                <w:lang w:val="aa-ET"/>
              </w:rPr>
              <w:t>symbol to</w:t>
            </w:r>
            <w:r w:rsidRPr="00D20835">
              <w:rPr>
                <w:rFonts w:eastAsia="Calibri" w:cs="Calibri"/>
                <w:color w:val="000000"/>
                <w:lang w:val="aa-ET"/>
              </w:rPr>
              <w:t xml:space="preserve"> make the schematic more readable, for example the input filter (C1,C2,D2) </w:t>
            </w:r>
          </w:p>
        </w:tc>
        <w:tc>
          <w:tcPr>
            <w:tcW w:w="4508" w:type="dxa"/>
          </w:tcPr>
          <w:p w14:paraId="70A4F4E3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aa-ET"/>
              </w:rPr>
              <w:t>closed</w:t>
            </w:r>
          </w:p>
        </w:tc>
      </w:tr>
      <w:tr w:rsidR="00A32B9C" w:rsidRPr="00A32B9C" w14:paraId="1A685EF3" w14:textId="77777777" w:rsidTr="006D2E60">
        <w:tc>
          <w:tcPr>
            <w:tcW w:w="4508" w:type="dxa"/>
          </w:tcPr>
          <w:p w14:paraId="37E2A341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Try to group better according to function</w:t>
            </w:r>
          </w:p>
        </w:tc>
        <w:tc>
          <w:tcPr>
            <w:tcW w:w="4508" w:type="dxa"/>
          </w:tcPr>
          <w:p w14:paraId="0C9DBD00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color w:val="FFFF00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FF00"/>
                <w:lang w:val="aa-ET"/>
              </w:rPr>
              <w:t>in progress</w:t>
            </w:r>
          </w:p>
        </w:tc>
      </w:tr>
      <w:tr w:rsidR="00A32B9C" w:rsidRPr="00A32B9C" w14:paraId="3FDAB0AD" w14:textId="77777777" w:rsidTr="006D2E60">
        <w:tc>
          <w:tcPr>
            <w:tcW w:w="4508" w:type="dxa"/>
          </w:tcPr>
          <w:p w14:paraId="310F61BA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Can we use the same type of MOSFET? Explain why 2 different. What is their function.</w:t>
            </w:r>
          </w:p>
        </w:tc>
        <w:tc>
          <w:tcPr>
            <w:tcW w:w="4508" w:type="dxa"/>
          </w:tcPr>
          <w:p w14:paraId="3624E10E" w14:textId="28A56C3D" w:rsidR="00A32B9C" w:rsidRPr="00D20835" w:rsidRDefault="00D20835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>open</w:t>
            </w:r>
          </w:p>
        </w:tc>
      </w:tr>
      <w:tr w:rsidR="00A32B9C" w:rsidRPr="00A32B9C" w14:paraId="2C35F542" w14:textId="77777777" w:rsidTr="006D2E60">
        <w:tc>
          <w:tcPr>
            <w:tcW w:w="4508" w:type="dxa"/>
          </w:tcPr>
          <w:p w14:paraId="43B8A77A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 xml:space="preserve">Add more text or group function blocks. E.g. "LCL class selection" </w:t>
            </w:r>
          </w:p>
        </w:tc>
        <w:tc>
          <w:tcPr>
            <w:tcW w:w="4508" w:type="dxa"/>
          </w:tcPr>
          <w:p w14:paraId="1DFDC9DD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FF00"/>
                <w:lang w:val="aa-ET"/>
              </w:rPr>
              <w:t>in progress</w:t>
            </w:r>
          </w:p>
        </w:tc>
      </w:tr>
      <w:tr w:rsidR="00A32B9C" w:rsidRPr="00A32B9C" w14:paraId="6791C979" w14:textId="77777777" w:rsidTr="006D2E60">
        <w:tc>
          <w:tcPr>
            <w:tcW w:w="4508" w:type="dxa"/>
          </w:tcPr>
          <w:p w14:paraId="2D0EB3E1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 xml:space="preserve">U9, U10, U11: Function? Can this be done with ADC? -&gt; I assume the idea is that LCL class can </w:t>
            </w:r>
            <w:r w:rsidRPr="00D20835">
              <w:rPr>
                <w:rFonts w:eastAsia="Calibri" w:cs="Calibri"/>
                <w:color w:val="000000"/>
                <w:lang w:val="aa-ET"/>
              </w:rPr>
              <w:lastRenderedPageBreak/>
              <w:t>also be set manually (jumper missing for 'hard' setting of LCL class?)</w:t>
            </w:r>
          </w:p>
          <w:p w14:paraId="28177C7B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</w:p>
          <w:p w14:paraId="280F47F0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Can U9,U10, U11 be replaced by digital resistor or DAC output. Or is this for use with a jumper</w:t>
            </w:r>
          </w:p>
        </w:tc>
        <w:tc>
          <w:tcPr>
            <w:tcW w:w="4508" w:type="dxa"/>
          </w:tcPr>
          <w:p w14:paraId="6D478013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lang w:val="aa-ET"/>
              </w:rPr>
              <w:lastRenderedPageBreak/>
              <w:t>Do you want jumpers?</w:t>
            </w:r>
          </w:p>
          <w:p w14:paraId="6B095A73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  <w:p w14:paraId="60DFF03A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lang w:val="aa-ET"/>
              </w:rPr>
              <w:t>Will not work whit an DAC.</w:t>
            </w:r>
          </w:p>
          <w:p w14:paraId="0A0FC40E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  <w:p w14:paraId="19E0FE8B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lang w:val="aa-ET"/>
              </w:rPr>
              <w:t xml:space="preserve">No digital resistor found that is suitable for this application. </w:t>
            </w:r>
          </w:p>
        </w:tc>
      </w:tr>
      <w:tr w:rsidR="00A32B9C" w:rsidRPr="00BE5114" w14:paraId="5E2A2BD7" w14:textId="77777777" w:rsidTr="006D2E60">
        <w:tc>
          <w:tcPr>
            <w:tcW w:w="4508" w:type="dxa"/>
          </w:tcPr>
          <w:p w14:paraId="5EEB22E3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lastRenderedPageBreak/>
              <w:t>R15 &gt; 620 ??? What value?</w:t>
            </w:r>
          </w:p>
          <w:p w14:paraId="7DA648EF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</w:tc>
        <w:tc>
          <w:tcPr>
            <w:tcW w:w="4508" w:type="dxa"/>
          </w:tcPr>
          <w:p w14:paraId="6F48FD4B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aa-ET"/>
              </w:rPr>
              <w:t xml:space="preserve">Closed: komt niet in het finale product </w:t>
            </w:r>
          </w:p>
        </w:tc>
      </w:tr>
      <w:tr w:rsidR="00A32B9C" w:rsidRPr="00A32B9C" w14:paraId="0B8FCC57" w14:textId="77777777" w:rsidTr="006D2E60">
        <w:tc>
          <w:tcPr>
            <w:tcW w:w="4508" w:type="dxa"/>
          </w:tcPr>
          <w:p w14:paraId="12E0D237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E84C22"/>
                <w:lang w:val="aa-ET"/>
              </w:rPr>
            </w:pPr>
            <w:r w:rsidRPr="00D20835">
              <w:rPr>
                <w:rFonts w:eastAsia="Calibri" w:cs="Arial"/>
                <w:noProof/>
                <w:lang w:eastAsia="nl-BE"/>
              </w:rPr>
              <w:drawing>
                <wp:inline distT="0" distB="0" distL="0" distR="0" wp14:anchorId="0D01A0B8" wp14:editId="127F71C9">
                  <wp:extent cx="152400" cy="152400"/>
                  <wp:effectExtent l="0" t="0" r="0" b="0"/>
                  <wp:docPr id="4" name="Picture 4" descr="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835">
              <w:rPr>
                <w:rFonts w:eastAsia="Calibri" w:cs="Calibri"/>
                <w:color w:val="E84C22"/>
                <w:lang w:val="aa-ET"/>
              </w:rPr>
              <w:t>5V Net used tied to 3.3V net? No 5V available for relays.</w:t>
            </w:r>
          </w:p>
        </w:tc>
        <w:tc>
          <w:tcPr>
            <w:tcW w:w="4508" w:type="dxa"/>
          </w:tcPr>
          <w:p w14:paraId="55ED4C2A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aa-ET"/>
              </w:rPr>
              <w:t>Closed</w:t>
            </w:r>
          </w:p>
        </w:tc>
      </w:tr>
      <w:tr w:rsidR="00A32B9C" w:rsidRPr="00BE5114" w14:paraId="21298781" w14:textId="77777777" w:rsidTr="006D2E60">
        <w:tc>
          <w:tcPr>
            <w:tcW w:w="4508" w:type="dxa"/>
          </w:tcPr>
          <w:p w14:paraId="269EDA5B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Add NM if not mounted. (0R resistor in current measure path)</w:t>
            </w:r>
          </w:p>
        </w:tc>
        <w:tc>
          <w:tcPr>
            <w:tcW w:w="4508" w:type="dxa"/>
          </w:tcPr>
          <w:p w14:paraId="372BAA1A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 xml:space="preserve">Open: ik zal er aan denken op het finale schema. </w:t>
            </w:r>
          </w:p>
        </w:tc>
      </w:tr>
      <w:tr w:rsidR="00A32B9C" w:rsidRPr="00A32B9C" w14:paraId="32010DEC" w14:textId="77777777" w:rsidTr="006D2E60">
        <w:tc>
          <w:tcPr>
            <w:tcW w:w="4508" w:type="dxa"/>
          </w:tcPr>
          <w:p w14:paraId="51403475" w14:textId="77777777" w:rsidR="00A32B9C" w:rsidRPr="00D20835" w:rsidRDefault="00A32B9C" w:rsidP="00A32B9C">
            <w:pPr>
              <w:rPr>
                <w:rFonts w:eastAsia="Times New Roman" w:cs="Calibri"/>
                <w:color w:val="000000"/>
                <w:lang w:val="aa-ET"/>
              </w:rPr>
            </w:pPr>
            <w:r w:rsidRPr="00D20835">
              <w:rPr>
                <w:rFonts w:eastAsia="Times New Roman" w:cs="Calibri"/>
                <w:color w:val="000000"/>
                <w:lang w:val="aa-ET"/>
              </w:rPr>
              <w:t xml:space="preserve">4 units 'possible' in one 19" 1U box with one controller is the goal! </w:t>
            </w:r>
          </w:p>
          <w:p w14:paraId="2729491E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This will be the use case for Transponder project (dual redundant power supply with dual input 4 x 28V)</w:t>
            </w:r>
          </w:p>
        </w:tc>
        <w:tc>
          <w:tcPr>
            <w:tcW w:w="4508" w:type="dxa"/>
          </w:tcPr>
          <w:p w14:paraId="75E6CADA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>Open</w:t>
            </w:r>
          </w:p>
        </w:tc>
      </w:tr>
      <w:tr w:rsidR="00A32B9C" w:rsidRPr="00A32B9C" w14:paraId="695F33F1" w14:textId="77777777" w:rsidTr="006D2E60">
        <w:tc>
          <w:tcPr>
            <w:tcW w:w="4508" w:type="dxa"/>
          </w:tcPr>
          <w:p w14:paraId="6D7FF2F8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Consider the use of screw terminal block instead of crimp terminal (to banana plugs)</w:t>
            </w:r>
          </w:p>
        </w:tc>
        <w:tc>
          <w:tcPr>
            <w:tcW w:w="4508" w:type="dxa"/>
          </w:tcPr>
          <w:p w14:paraId="609904EF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>Open</w:t>
            </w:r>
          </w:p>
        </w:tc>
      </w:tr>
      <w:tr w:rsidR="00A32B9C" w:rsidRPr="00A32B9C" w14:paraId="1BC49E82" w14:textId="77777777" w:rsidTr="006D2E60">
        <w:tc>
          <w:tcPr>
            <w:tcW w:w="4508" w:type="dxa"/>
          </w:tcPr>
          <w:p w14:paraId="04588CB4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Add label IN / OUT for the supply connections!</w:t>
            </w:r>
          </w:p>
        </w:tc>
        <w:tc>
          <w:tcPr>
            <w:tcW w:w="4508" w:type="dxa"/>
          </w:tcPr>
          <w:p w14:paraId="541A9B4C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aa-ET"/>
              </w:rPr>
              <w:t>closed</w:t>
            </w:r>
          </w:p>
        </w:tc>
      </w:tr>
      <w:tr w:rsidR="00A32B9C" w:rsidRPr="00A32B9C" w14:paraId="305E52B7" w14:textId="77777777" w:rsidTr="006D2E60">
        <w:tc>
          <w:tcPr>
            <w:tcW w:w="4508" w:type="dxa"/>
          </w:tcPr>
          <w:p w14:paraId="6101AA48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E84C22"/>
                <w:lang w:val="aa-ET"/>
              </w:rPr>
            </w:pPr>
            <w:r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begin"/>
            </w:r>
            <w:r w:rsidRPr="00D20835">
              <w:rPr>
                <w:rFonts w:eastAsia="Calibri" w:cs="Calibri"/>
                <w:noProof/>
                <w:color w:val="E84C22"/>
                <w:lang w:val="aa-ET" w:eastAsia="nl-BE"/>
              </w:rPr>
              <w:instrText xml:space="preserve"> INCLUDEPICTURE  "cid:image002.png@01D72238.3B457680" \* MERGEFORMATINET </w:instrText>
            </w:r>
            <w:r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separate"/>
            </w:r>
            <w:r w:rsidR="002F15A1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begin"/>
            </w:r>
            <w:r w:rsidR="002F15A1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instrText xml:space="preserve"> INCLUDEPICTURE  "cid:image002.png@01D72238.3B457680" \* MERGEFORMATINET </w:instrText>
            </w:r>
            <w:r w:rsidR="002F15A1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separate"/>
            </w:r>
            <w:r w:rsidR="00622552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begin"/>
            </w:r>
            <w:r w:rsidR="00622552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instrText xml:space="preserve"> INCLUDEPICTURE  "cid:image002.png@01D72238.3B457680" \* MERGEFORMATINET </w:instrText>
            </w:r>
            <w:r w:rsidR="00622552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separate"/>
            </w:r>
            <w:r w:rsidR="00BE5114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begin"/>
            </w:r>
            <w:r w:rsidR="00BE5114">
              <w:rPr>
                <w:rFonts w:eastAsia="Calibri" w:cs="Calibri"/>
                <w:noProof/>
                <w:color w:val="E84C22"/>
                <w:lang w:val="aa-ET" w:eastAsia="nl-BE"/>
              </w:rPr>
              <w:instrText xml:space="preserve"> </w:instrText>
            </w:r>
            <w:r w:rsidR="00BE5114">
              <w:rPr>
                <w:rFonts w:eastAsia="Calibri" w:cs="Calibri"/>
                <w:noProof/>
                <w:color w:val="E84C22"/>
                <w:lang w:val="aa-ET" w:eastAsia="nl-BE"/>
              </w:rPr>
              <w:instrText>INCLUDEPICTURE  "cid:image002.png@01D72238.3B457680" \* MERGEFORMATINET</w:instrText>
            </w:r>
            <w:r w:rsidR="00BE5114">
              <w:rPr>
                <w:rFonts w:eastAsia="Calibri" w:cs="Calibri"/>
                <w:noProof/>
                <w:color w:val="E84C22"/>
                <w:lang w:val="aa-ET" w:eastAsia="nl-BE"/>
              </w:rPr>
              <w:instrText xml:space="preserve"> </w:instrText>
            </w:r>
            <w:r w:rsidR="00BE5114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separate"/>
            </w:r>
            <w:r w:rsidR="00BE5114">
              <w:rPr>
                <w:rFonts w:eastAsia="Calibri" w:cs="Calibri"/>
                <w:noProof/>
                <w:color w:val="E84C22"/>
                <w:lang w:val="aa-ET" w:eastAsia="nl-BE"/>
              </w:rPr>
              <w:pict w14:anchorId="29398415">
                <v:shape id="_x0000_i1026" type="#_x0000_t75" alt="Important" style="width:12pt;height:12pt;visibility:visible">
                  <v:imagedata r:id="rId12" r:href="rId11"/>
                </v:shape>
              </w:pict>
            </w:r>
            <w:r w:rsidR="00BE5114">
              <w:rPr>
                <w:rFonts w:ascii="Arial" w:eastAsia="Calibri" w:hAnsi="Arial" w:cs="Calibri"/>
                <w:noProof/>
                <w:color w:val="E84C22"/>
                <w:sz w:val="20"/>
                <w:szCs w:val="20"/>
                <w:lang w:val="aa-ET" w:eastAsia="nl-BE"/>
              </w:rPr>
              <w:fldChar w:fldCharType="end"/>
            </w:r>
            <w:r w:rsidR="00622552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end"/>
            </w:r>
            <w:r w:rsidR="002F15A1"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end"/>
            </w:r>
            <w:r w:rsidRPr="00D20835">
              <w:rPr>
                <w:rFonts w:eastAsia="Calibri" w:cs="Calibri"/>
                <w:noProof/>
                <w:color w:val="E84C22"/>
                <w:lang w:val="aa-ET" w:eastAsia="nl-BE"/>
              </w:rPr>
              <w:fldChar w:fldCharType="end"/>
            </w:r>
            <w:r w:rsidRPr="00D20835">
              <w:rPr>
                <w:rFonts w:eastAsia="Calibri" w:cs="Calibri"/>
                <w:color w:val="E84C22"/>
                <w:lang w:val="aa-ET"/>
              </w:rPr>
              <w:t>More clearance for the grounded mounting holes. A screw/washer will touch the + terminal (3d model)</w:t>
            </w:r>
          </w:p>
        </w:tc>
        <w:tc>
          <w:tcPr>
            <w:tcW w:w="4508" w:type="dxa"/>
          </w:tcPr>
          <w:p w14:paraId="17EE69D2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aa-ET"/>
              </w:rPr>
              <w:t>closed</w:t>
            </w:r>
          </w:p>
        </w:tc>
      </w:tr>
      <w:tr w:rsidR="00A32B9C" w:rsidRPr="00A32B9C" w14:paraId="6B977606" w14:textId="77777777" w:rsidTr="006D2E60">
        <w:tc>
          <w:tcPr>
            <w:tcW w:w="4508" w:type="dxa"/>
          </w:tcPr>
          <w:p w14:paraId="2D97FD84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 xml:space="preserve">(optional) Add terminal block to use an external power supply (use case no digital board connected) </w:t>
            </w:r>
          </w:p>
          <w:p w14:paraId="3AE56BEC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</w:tc>
        <w:tc>
          <w:tcPr>
            <w:tcW w:w="4508" w:type="dxa"/>
          </w:tcPr>
          <w:p w14:paraId="16A8FA4F" w14:textId="52D0F00D" w:rsidR="00A32B9C" w:rsidRPr="00D20835" w:rsidRDefault="00D20835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>Open</w:t>
            </w:r>
          </w:p>
        </w:tc>
      </w:tr>
      <w:tr w:rsidR="00A32B9C" w:rsidRPr="00A32B9C" w14:paraId="0E2552A2" w14:textId="77777777" w:rsidTr="006D2E60">
        <w:tc>
          <w:tcPr>
            <w:tcW w:w="4508" w:type="dxa"/>
          </w:tcPr>
          <w:p w14:paraId="2C97AF67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Use headers for external LED to include in the front panel of the 19" enclosure</w:t>
            </w:r>
          </w:p>
          <w:p w14:paraId="5230D98F" w14:textId="77777777" w:rsidR="00A32B9C" w:rsidRPr="00D20835" w:rsidRDefault="00A32B9C" w:rsidP="00A32B9C">
            <w:pPr>
              <w:rPr>
                <w:rFonts w:eastAsia="Calibri" w:cs="Times New Roman"/>
                <w:sz w:val="24"/>
                <w:szCs w:val="24"/>
                <w:lang w:val="aa-ET"/>
              </w:rPr>
            </w:pPr>
          </w:p>
        </w:tc>
        <w:tc>
          <w:tcPr>
            <w:tcW w:w="4508" w:type="dxa"/>
          </w:tcPr>
          <w:p w14:paraId="3717264E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>Open</w:t>
            </w:r>
          </w:p>
        </w:tc>
      </w:tr>
      <w:tr w:rsidR="00A32B9C" w:rsidRPr="00A32B9C" w14:paraId="1CED2522" w14:textId="77777777" w:rsidTr="006D2E60">
        <w:tc>
          <w:tcPr>
            <w:tcW w:w="4508" w:type="dxa"/>
          </w:tcPr>
          <w:p w14:paraId="48DFD197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b/>
                <w:bCs/>
                <w:color w:val="000000"/>
                <w:lang w:val="aa-ET"/>
              </w:rPr>
              <w:t>Future/ optional</w:t>
            </w:r>
            <w:r w:rsidRPr="00D20835">
              <w:rPr>
                <w:rFonts w:eastAsia="Calibri" w:cs="Calibri"/>
                <w:color w:val="000000"/>
                <w:lang w:val="aa-ET"/>
              </w:rPr>
              <w:t xml:space="preserve"> Improvement. Ethernet connection + external power supply -&gt; microcontroller with LAN + USB</w:t>
            </w:r>
          </w:p>
          <w:p w14:paraId="4D78654C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</w:tc>
        <w:tc>
          <w:tcPr>
            <w:tcW w:w="4508" w:type="dxa"/>
          </w:tcPr>
          <w:p w14:paraId="1ED2ED7A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>Open</w:t>
            </w:r>
          </w:p>
        </w:tc>
      </w:tr>
      <w:tr w:rsidR="00A32B9C" w:rsidRPr="00A32B9C" w14:paraId="2A14459F" w14:textId="77777777" w:rsidTr="006D2E60">
        <w:tc>
          <w:tcPr>
            <w:tcW w:w="4508" w:type="dxa"/>
          </w:tcPr>
          <w:p w14:paraId="50B64B96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Use USB galvanic isolation instead of all opto-coupler -&gt; IMO not a good idea -&gt; would lose the option of having the board connected to something else (PLC, daq unit, …)</w:t>
            </w:r>
          </w:p>
          <w:p w14:paraId="7C7EA935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</w:tc>
        <w:tc>
          <w:tcPr>
            <w:tcW w:w="4508" w:type="dxa"/>
          </w:tcPr>
          <w:p w14:paraId="55E0BF35" w14:textId="77DBFF6E" w:rsidR="00A32B9C" w:rsidRPr="00D20835" w:rsidRDefault="00D20835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t>Open</w:t>
            </w:r>
          </w:p>
        </w:tc>
      </w:tr>
      <w:tr w:rsidR="00A32B9C" w:rsidRPr="00A32B9C" w14:paraId="7C0AD5F0" w14:textId="77777777" w:rsidTr="006D2E60">
        <w:tc>
          <w:tcPr>
            <w:tcW w:w="4508" w:type="dxa"/>
          </w:tcPr>
          <w:p w14:paraId="66BFB7C8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How to integrate the screen.</w:t>
            </w:r>
          </w:p>
          <w:p w14:paraId="63FA5762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 xml:space="preserve"> Can it be optional? Keep it in software as something that can be </w:t>
            </w:r>
            <w:r w:rsidRPr="00D20835">
              <w:rPr>
                <w:rFonts w:eastAsia="Calibri" w:cs="Calibri"/>
                <w:color w:val="000000"/>
                <w:lang w:val="aa-ET"/>
              </w:rPr>
              <w:lastRenderedPageBreak/>
              <w:t>optional there (compiler flag?)</w:t>
            </w:r>
          </w:p>
          <w:p w14:paraId="15F741BE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Is a "front" plexi-window needed.</w:t>
            </w:r>
          </w:p>
          <w:p w14:paraId="49A1C228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aa-ET"/>
              </w:rPr>
            </w:pPr>
            <w:r w:rsidRPr="00D20835">
              <w:rPr>
                <w:rFonts w:eastAsia="Calibri" w:cs="Calibri"/>
                <w:color w:val="000000"/>
                <w:lang w:val="aa-ET"/>
              </w:rPr>
              <w:t>Does the screen fit in 1U high unit?</w:t>
            </w:r>
          </w:p>
          <w:p w14:paraId="5DA251D8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</w:tc>
        <w:tc>
          <w:tcPr>
            <w:tcW w:w="4508" w:type="dxa"/>
          </w:tcPr>
          <w:p w14:paraId="7D0B773A" w14:textId="1E1B1567" w:rsidR="00A32B9C" w:rsidRPr="00D20835" w:rsidRDefault="00D20835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aa-ET"/>
              </w:rPr>
              <w:lastRenderedPageBreak/>
              <w:t>Open</w:t>
            </w:r>
          </w:p>
          <w:p w14:paraId="3BE9DE09" w14:textId="02C4F2BA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  <w:r w:rsidRPr="00D20835">
              <w:rPr>
                <w:rFonts w:eastAsia="Calibri" w:cs="Arial"/>
                <w:lang w:val="aa-ET"/>
              </w:rPr>
              <w:t xml:space="preserve">Is a plexi-window needed? </w:t>
            </w:r>
            <w:r w:rsidR="00D20835" w:rsidRPr="00D20835">
              <w:rPr>
                <w:rFonts w:eastAsia="Calibri" w:cs="Arial"/>
                <w:lang w:val="aa-ET"/>
              </w:rPr>
              <w:t>I don’t think so</w:t>
            </w:r>
          </w:p>
          <w:p w14:paraId="15F7E3C0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  <w:p w14:paraId="61E9067A" w14:textId="3FF11586" w:rsidR="00A32B9C" w:rsidRPr="00BE5114" w:rsidRDefault="00A32B9C" w:rsidP="00A32B9C">
            <w:pPr>
              <w:rPr>
                <w:rFonts w:eastAsia="Calibri" w:cs="Arial"/>
                <w:lang w:val="en-US"/>
              </w:rPr>
            </w:pPr>
            <w:r w:rsidRPr="00D20835">
              <w:rPr>
                <w:rFonts w:eastAsia="Calibri" w:cs="Arial"/>
                <w:lang w:val="aa-ET"/>
              </w:rPr>
              <w:t>Does the screen fit? Yes the one I had in mind fits</w:t>
            </w:r>
            <w:r w:rsidR="00D20835" w:rsidRPr="00BE5114">
              <w:rPr>
                <w:rFonts w:eastAsia="Calibri" w:cs="Arial"/>
                <w:lang w:val="en-US"/>
              </w:rPr>
              <w:t>.</w:t>
            </w:r>
          </w:p>
          <w:p w14:paraId="43AA6C55" w14:textId="77777777" w:rsidR="00A32B9C" w:rsidRPr="00D20835" w:rsidRDefault="00A32B9C" w:rsidP="00A32B9C">
            <w:pPr>
              <w:rPr>
                <w:rFonts w:eastAsia="Calibri" w:cs="Arial"/>
                <w:lang w:val="aa-ET"/>
              </w:rPr>
            </w:pPr>
          </w:p>
        </w:tc>
      </w:tr>
    </w:tbl>
    <w:p w14:paraId="46BE48F4" w14:textId="77777777" w:rsidR="00A32B9C" w:rsidRPr="00A32B9C" w:rsidRDefault="00A32B9C" w:rsidP="00A32B9C">
      <w:pPr>
        <w:rPr>
          <w:rFonts w:eastAsia="Calibri" w:cs="Arial"/>
        </w:rPr>
      </w:pPr>
    </w:p>
    <w:p w14:paraId="4E3DEFC7" w14:textId="4E58415E" w:rsidR="00B9147A" w:rsidRPr="00BE5114" w:rsidRDefault="00B9147A" w:rsidP="00A32B9C">
      <w:pPr>
        <w:pStyle w:val="ListParagraph"/>
        <w:rPr>
          <w:bCs/>
          <w:sz w:val="24"/>
          <w:szCs w:val="24"/>
        </w:rPr>
      </w:pPr>
      <w:r w:rsidRPr="00BE5114">
        <w:rPr>
          <w:bCs/>
          <w:sz w:val="24"/>
          <w:szCs w:val="24"/>
        </w:rPr>
        <w:br/>
      </w:r>
    </w:p>
    <w:p w14:paraId="3EE49DC3" w14:textId="2E5736A5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2E7C61C7" w14:textId="2F136BAD" w:rsidR="00541F05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commentRangeStart w:id="3"/>
      <w:r w:rsidRPr="004D4B6F">
        <w:rPr>
          <w:bCs/>
          <w:sz w:val="24"/>
          <w:szCs w:val="24"/>
          <w:lang w:val="nl-BE"/>
        </w:rPr>
        <w:t xml:space="preserve">Modbus </w:t>
      </w:r>
      <w:ins w:id="4" w:author="Donald Heyman" w:date="2021-04-09T09:45:00Z">
        <w:r w:rsidR="00BE5114">
          <w:rPr>
            <w:bCs/>
            <w:sz w:val="24"/>
            <w:szCs w:val="24"/>
            <w:lang w:val="nl-BE"/>
          </w:rPr>
          <w:t xml:space="preserve">(implementatie embedded software) </w:t>
        </w:r>
      </w:ins>
      <w:r w:rsidRPr="004D4B6F">
        <w:rPr>
          <w:bCs/>
          <w:sz w:val="24"/>
          <w:szCs w:val="24"/>
          <w:lang w:val="nl-BE"/>
        </w:rPr>
        <w:t>verder uitwerken</w:t>
      </w:r>
      <w:commentRangeEnd w:id="3"/>
      <w:r w:rsidR="00BE5114">
        <w:rPr>
          <w:rStyle w:val="CommentReference"/>
        </w:rPr>
        <w:commentReference w:id="3"/>
      </w:r>
    </w:p>
    <w:p w14:paraId="4562988C" w14:textId="4C80090A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Beginnen in </w:t>
      </w:r>
      <w:ins w:id="5" w:author="Donald Heyman" w:date="2021-04-09T09:44:00Z">
        <w:r w:rsidR="00BE5114">
          <w:rPr>
            <w:bCs/>
            <w:sz w:val="24"/>
            <w:szCs w:val="24"/>
            <w:lang w:val="nl-BE"/>
          </w:rPr>
          <w:t>P</w:t>
        </w:r>
      </w:ins>
      <w:del w:id="6" w:author="Donald Heyman" w:date="2021-04-09T09:44:00Z">
        <w:r w:rsidDel="00BE5114">
          <w:rPr>
            <w:bCs/>
            <w:sz w:val="24"/>
            <w:szCs w:val="24"/>
            <w:lang w:val="nl-BE"/>
          </w:rPr>
          <w:delText>p</w:delText>
        </w:r>
      </w:del>
      <w:r>
        <w:rPr>
          <w:bCs/>
          <w:sz w:val="24"/>
          <w:szCs w:val="24"/>
          <w:lang w:val="nl-BE"/>
        </w:rPr>
        <w:t xml:space="preserve">ython en </w:t>
      </w:r>
      <w:ins w:id="7" w:author="Donald Heyman" w:date="2021-04-09T09:44:00Z">
        <w:r w:rsidR="00BE5114">
          <w:rPr>
            <w:bCs/>
            <w:sz w:val="24"/>
            <w:szCs w:val="24"/>
            <w:lang w:val="nl-BE"/>
          </w:rPr>
          <w:t>L</w:t>
        </w:r>
      </w:ins>
      <w:del w:id="8" w:author="Donald Heyman" w:date="2021-04-09T09:44:00Z">
        <w:r w:rsidDel="00BE5114">
          <w:rPr>
            <w:bCs/>
            <w:sz w:val="24"/>
            <w:szCs w:val="24"/>
            <w:lang w:val="nl-BE"/>
          </w:rPr>
          <w:delText>l</w:delText>
        </w:r>
      </w:del>
      <w:r>
        <w:rPr>
          <w:bCs/>
          <w:sz w:val="24"/>
          <w:szCs w:val="24"/>
          <w:lang w:val="nl-BE"/>
        </w:rPr>
        <w:t>ab</w:t>
      </w:r>
      <w:ins w:id="9" w:author="Donald Heyman" w:date="2021-04-09T09:44:00Z">
        <w:r w:rsidR="00BE5114">
          <w:rPr>
            <w:bCs/>
            <w:sz w:val="24"/>
            <w:szCs w:val="24"/>
            <w:lang w:val="nl-BE"/>
          </w:rPr>
          <w:t>VIEW</w:t>
        </w:r>
      </w:ins>
      <w:del w:id="10" w:author="Donald Heyman" w:date="2021-04-09T09:44:00Z">
        <w:r w:rsidDel="00BE5114">
          <w:rPr>
            <w:bCs/>
            <w:sz w:val="24"/>
            <w:szCs w:val="24"/>
            <w:lang w:val="nl-BE"/>
          </w:rPr>
          <w:delText>view</w:delText>
        </w:r>
      </w:del>
      <w:r>
        <w:rPr>
          <w:bCs/>
          <w:sz w:val="24"/>
          <w:szCs w:val="24"/>
          <w:lang w:val="nl-BE"/>
        </w:rPr>
        <w:t>.</w:t>
      </w:r>
    </w:p>
    <w:p w14:paraId="1C82A2D5" w14:textId="239AFA7B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Flowcharts maken.</w:t>
      </w:r>
    </w:p>
    <w:p w14:paraId="0B88083E" w14:textId="17ACEB20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Thesis</w:t>
      </w:r>
      <w:r w:rsidR="003654B9">
        <w:rPr>
          <w:bCs/>
          <w:sz w:val="24"/>
          <w:szCs w:val="24"/>
          <w:lang w:val="nl-BE"/>
        </w:rPr>
        <w:t xml:space="preserve"> verder</w:t>
      </w:r>
      <w:r>
        <w:rPr>
          <w:bCs/>
          <w:sz w:val="24"/>
          <w:szCs w:val="24"/>
          <w:lang w:val="nl-BE"/>
        </w:rPr>
        <w:t xml:space="preserve"> schrijven en doorsturen voor feedback.</w:t>
      </w:r>
    </w:p>
    <w:p w14:paraId="6F7FF330" w14:textId="77777777" w:rsidR="003E55E0" w:rsidRPr="004D4B6F" w:rsidRDefault="003E55E0" w:rsidP="00541F05">
      <w:pPr>
        <w:rPr>
          <w:bCs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B" w14:textId="022F151A" w:rsidR="00E27257" w:rsidRDefault="00BE5114" w:rsidP="00541F05">
      <w:pPr>
        <w:pStyle w:val="ListParagraph"/>
        <w:rPr>
          <w:ins w:id="11" w:author="Donald Heyman" w:date="2021-04-09T09:50:00Z"/>
          <w:sz w:val="24"/>
          <w:szCs w:val="24"/>
          <w:lang w:val="nl-BE"/>
        </w:rPr>
      </w:pPr>
      <w:ins w:id="12" w:author="Donald Heyman" w:date="2021-04-09T09:50:00Z">
        <w:r>
          <w:rPr>
            <w:sz w:val="24"/>
            <w:szCs w:val="24"/>
            <w:lang w:val="nl-BE"/>
          </w:rPr>
          <w:t xml:space="preserve">Bestelling </w:t>
        </w:r>
      </w:ins>
      <w:ins w:id="13" w:author="Donald Heyman" w:date="2021-04-09T09:51:00Z">
        <w:r>
          <w:rPr>
            <w:sz w:val="24"/>
            <w:szCs w:val="24"/>
            <w:lang w:val="nl-BE"/>
          </w:rPr>
          <w:t xml:space="preserve">componenten bij </w:t>
        </w:r>
      </w:ins>
      <w:ins w:id="14" w:author="Donald Heyman" w:date="2021-04-09T09:50:00Z">
        <w:r>
          <w:rPr>
            <w:sz w:val="24"/>
            <w:szCs w:val="24"/>
            <w:lang w:val="nl-BE"/>
          </w:rPr>
          <w:t xml:space="preserve">Digikey </w:t>
        </w:r>
      </w:ins>
      <w:ins w:id="15" w:author="Donald Heyman" w:date="2021-04-09T09:51:00Z">
        <w:r>
          <w:rPr>
            <w:sz w:val="24"/>
            <w:szCs w:val="24"/>
            <w:lang w:val="nl-BE"/>
          </w:rPr>
          <w:t>opgestart</w:t>
        </w:r>
      </w:ins>
    </w:p>
    <w:p w14:paraId="55521C3B" w14:textId="4327B576" w:rsidR="00BE5114" w:rsidRDefault="00BE5114" w:rsidP="00541F05">
      <w:pPr>
        <w:pStyle w:val="ListParagraph"/>
        <w:rPr>
          <w:ins w:id="16" w:author="Donald Heyman" w:date="2021-04-09T09:51:00Z"/>
          <w:sz w:val="24"/>
          <w:szCs w:val="24"/>
          <w:lang w:val="nl-BE"/>
        </w:rPr>
      </w:pPr>
      <w:ins w:id="17" w:author="Donald Heyman" w:date="2021-04-09T09:50:00Z">
        <w:r>
          <w:rPr>
            <w:sz w:val="24"/>
            <w:szCs w:val="24"/>
            <w:lang w:val="nl-BE"/>
          </w:rPr>
          <w:t>Bestelling PCB opgestart</w:t>
        </w:r>
      </w:ins>
    </w:p>
    <w:p w14:paraId="099BCDEC" w14:textId="2FA2E567" w:rsidR="00BE5114" w:rsidRPr="00541F05" w:rsidRDefault="00BE5114" w:rsidP="00541F05">
      <w:pPr>
        <w:pStyle w:val="ListParagraph"/>
        <w:rPr>
          <w:sz w:val="24"/>
          <w:szCs w:val="24"/>
          <w:lang w:val="nl-BE"/>
        </w:rPr>
      </w:pPr>
      <w:ins w:id="18" w:author="Donald Heyman" w:date="2021-04-09T09:51:00Z">
        <w:r>
          <w:rPr>
            <w:sz w:val="24"/>
            <w:szCs w:val="24"/>
            <w:lang w:val="nl-BE"/>
          </w:rPr>
          <w:t>Thesis diagonaal gelezen -&gt; goede start. Prima dat er al verschillende diagramma</w:t>
        </w:r>
      </w:ins>
      <w:ins w:id="19" w:author="Donald Heyman" w:date="2021-04-09T09:52:00Z">
        <w:r>
          <w:rPr>
            <w:sz w:val="24"/>
            <w:szCs w:val="24"/>
            <w:lang w:val="nl-BE"/>
          </w:rPr>
          <w:t>’s zijn.</w:t>
        </w:r>
      </w:ins>
    </w:p>
    <w:p w14:paraId="20822190" w14:textId="77777777" w:rsidR="00541F05" w:rsidRPr="00541F05" w:rsidRDefault="00541F05" w:rsidP="00541F05">
      <w:pPr>
        <w:rPr>
          <w:sz w:val="24"/>
          <w:szCs w:val="24"/>
          <w:lang w:val="nl-BE"/>
        </w:rPr>
      </w:pPr>
      <w:bookmarkStart w:id="20" w:name="_GoBack"/>
      <w:bookmarkEnd w:id="20"/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3"/>
      <w:headerReference w:type="first" r:id="rId14"/>
      <w:footerReference w:type="first" r:id="rId15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nald Heyman" w:date="2021-04-09T09:46:00Z" w:initials="DH">
    <w:p w14:paraId="76EA97D8" w14:textId="05674AA8" w:rsidR="00BE5114" w:rsidRDefault="00BE5114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>Hoe test je dit?</w:t>
      </w:r>
    </w:p>
    <w:p w14:paraId="66A7D397" w14:textId="77777777" w:rsidR="00BE5114" w:rsidRDefault="00BE5114">
      <w:pPr>
        <w:pStyle w:val="CommentText"/>
      </w:pPr>
      <w:r>
        <w:rPr>
          <w:noProof/>
        </w:rPr>
        <w:t>Vermeld ook dat dit voor de embedded software is.</w:t>
      </w:r>
    </w:p>
  </w:comment>
  <w:comment w:id="3" w:author="Donald Heyman" w:date="2021-04-09T09:44:00Z" w:initials="DH">
    <w:p w14:paraId="5C8F7275" w14:textId="0626E3E0" w:rsidR="00BE5114" w:rsidRDefault="00BE51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Welke functie? Schrijven?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A7D397" w15:done="0"/>
  <w15:commentEx w15:paraId="5C8F727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F9D8B" w14:textId="77777777" w:rsidR="00622552" w:rsidRDefault="00622552" w:rsidP="008A5474">
      <w:r>
        <w:separator/>
      </w:r>
    </w:p>
  </w:endnote>
  <w:endnote w:type="continuationSeparator" w:id="0">
    <w:p w14:paraId="6EE47151" w14:textId="77777777" w:rsidR="00622552" w:rsidRDefault="00622552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9C688" w14:textId="77777777" w:rsidR="00622552" w:rsidRDefault="00622552" w:rsidP="008A5474">
      <w:r>
        <w:separator/>
      </w:r>
    </w:p>
  </w:footnote>
  <w:footnote w:type="continuationSeparator" w:id="0">
    <w:p w14:paraId="3B449EF4" w14:textId="77777777" w:rsidR="00622552" w:rsidRDefault="00622552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30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5"/>
  </w:num>
  <w:num w:numId="17">
    <w:abstractNumId w:val="32"/>
  </w:num>
  <w:num w:numId="18">
    <w:abstractNumId w:val="24"/>
  </w:num>
  <w:num w:numId="19">
    <w:abstractNumId w:val="31"/>
  </w:num>
  <w:num w:numId="20">
    <w:abstractNumId w:val="11"/>
  </w:num>
  <w:num w:numId="21">
    <w:abstractNumId w:val="17"/>
  </w:num>
  <w:num w:numId="22">
    <w:abstractNumId w:val="18"/>
  </w:num>
  <w:num w:numId="23">
    <w:abstractNumId w:val="29"/>
  </w:num>
  <w:num w:numId="24">
    <w:abstractNumId w:val="37"/>
  </w:num>
  <w:num w:numId="25">
    <w:abstractNumId w:val="28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38"/>
  </w:num>
  <w:num w:numId="31">
    <w:abstractNumId w:val="13"/>
  </w:num>
  <w:num w:numId="32">
    <w:abstractNumId w:val="27"/>
  </w:num>
  <w:num w:numId="33">
    <w:abstractNumId w:val="20"/>
  </w:num>
  <w:num w:numId="34">
    <w:abstractNumId w:val="22"/>
  </w:num>
  <w:num w:numId="35">
    <w:abstractNumId w:val="38"/>
  </w:num>
  <w:num w:numId="36">
    <w:abstractNumId w:val="16"/>
  </w:num>
  <w:num w:numId="37">
    <w:abstractNumId w:val="21"/>
  </w:num>
  <w:num w:numId="38">
    <w:abstractNumId w:val="23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6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ald Heyman">
    <w15:presenceInfo w15:providerId="AD" w15:userId="S-1-5-21-791308920-3054843302-590500984-4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7E8F"/>
    <w:rsid w:val="00144569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261C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5A1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654B9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C7438"/>
    <w:rsid w:val="005D4FC6"/>
    <w:rsid w:val="005E2A88"/>
    <w:rsid w:val="005E5C18"/>
    <w:rsid w:val="005E76AC"/>
    <w:rsid w:val="005F7703"/>
    <w:rsid w:val="006118D1"/>
    <w:rsid w:val="00622552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2B9C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9147A"/>
    <w:rsid w:val="00BB0F93"/>
    <w:rsid w:val="00BB4537"/>
    <w:rsid w:val="00BB72D0"/>
    <w:rsid w:val="00BC018F"/>
    <w:rsid w:val="00BE5114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0835"/>
    <w:rsid w:val="00D26FCA"/>
    <w:rsid w:val="00D35E9F"/>
    <w:rsid w:val="00D562FB"/>
    <w:rsid w:val="00D629F6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,"/>
  <w:listSeparator w:val=";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2B9C"/>
    <w:rPr>
      <w:rFonts w:ascii="Calibri" w:hAnsi="Calibri"/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5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1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114"/>
    <w:rPr>
      <w:b/>
      <w:bCs/>
    </w:rPr>
  </w:style>
  <w:style w:type="paragraph" w:styleId="Revision">
    <w:name w:val="Revision"/>
    <w:hidden/>
    <w:uiPriority w:val="99"/>
    <w:semiHidden/>
    <w:rsid w:val="00BE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2.png@01D72238.3B45768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cid:image002.png@01D72238.3B4576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552</Words>
  <Characters>3042</Characters>
  <Application>Microsoft Office Word</Application>
  <DocSecurity>4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Donald Heyman</cp:lastModifiedBy>
  <cp:revision>2</cp:revision>
  <cp:lastPrinted>2013-04-21T17:44:00Z</cp:lastPrinted>
  <dcterms:created xsi:type="dcterms:W3CDTF">2021-04-09T07:52:00Z</dcterms:created>
  <dcterms:modified xsi:type="dcterms:W3CDTF">2021-04-09T07:52:00Z</dcterms:modified>
</cp:coreProperties>
</file>