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</w:t>
      </w:r>
      <w:r w:rsidR="00541F05">
        <w:rPr>
          <w:b/>
          <w:sz w:val="24"/>
          <w:szCs w:val="24"/>
          <w:lang w:val="nl-BE"/>
        </w:rPr>
        <w:t>F</w:t>
      </w:r>
      <w:r w:rsidR="00755AAF" w:rsidRPr="002F44A2">
        <w:rPr>
          <w:b/>
          <w:sz w:val="24"/>
          <w:szCs w:val="24"/>
          <w:lang w:val="nl-BE"/>
        </w:rPr>
        <w:t>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Antwerp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57B241D2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3E55E0">
        <w:rPr>
          <w:b/>
          <w:bCs/>
          <w:sz w:val="24"/>
          <w:szCs w:val="24"/>
          <w:lang w:val="nl-BE"/>
        </w:rPr>
        <w:t>6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4EB70858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5EC7ED9C" w14:textId="36F36B1D" w:rsidR="00BF23D1" w:rsidRDefault="00BF23D1" w:rsidP="00E27257">
      <w:pPr>
        <w:rPr>
          <w:b/>
          <w:sz w:val="24"/>
          <w:szCs w:val="24"/>
          <w:lang w:val="nl-BE"/>
        </w:rPr>
      </w:pPr>
    </w:p>
    <w:p w14:paraId="6E4EBAB2" w14:textId="2C06F254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Modbus verder uitgewerkt:</w:t>
      </w:r>
    </w:p>
    <w:p w14:paraId="3BD47671" w14:textId="218B3F9C" w:rsidR="003E55E0" w:rsidRDefault="003E55E0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Coils lezen werkt.</w:t>
      </w:r>
    </w:p>
    <w:p w14:paraId="24AC21AE" w14:textId="61F62CAB" w:rsidR="003E55E0" w:rsidRDefault="003E55E0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Coils schrijven wekt.</w:t>
      </w:r>
    </w:p>
    <w:p w14:paraId="3C1C7D87" w14:textId="3C3E77F8" w:rsidR="005E2A88" w:rsidRDefault="005E2A88" w:rsidP="005E2A88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Foute condensator vervangen op pcb.</w:t>
      </w:r>
    </w:p>
    <w:p w14:paraId="298BFD24" w14:textId="77777777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Digitale kant beter besproken:</w:t>
      </w:r>
    </w:p>
    <w:p w14:paraId="1906875A" w14:textId="77777777" w:rsidR="002B6E9E" w:rsidRDefault="001B3F56" w:rsidP="002B6E9E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Temperatuur meten met NTC</w:t>
      </w:r>
      <w:r w:rsidR="002B6E9E">
        <w:rPr>
          <w:bCs/>
          <w:sz w:val="24"/>
          <w:szCs w:val="24"/>
          <w:lang w:val="nl-BE"/>
        </w:rPr>
        <w:t>, i2c, 1wire</w:t>
      </w:r>
      <w:r>
        <w:rPr>
          <w:bCs/>
          <w:sz w:val="24"/>
          <w:szCs w:val="24"/>
          <w:lang w:val="nl-BE"/>
        </w:rPr>
        <w:t xml:space="preserve"> sensor op een draad</w:t>
      </w:r>
      <w:r w:rsidR="002B6E9E">
        <w:rPr>
          <w:bCs/>
          <w:sz w:val="24"/>
          <w:szCs w:val="24"/>
          <w:lang w:val="nl-BE"/>
        </w:rPr>
        <w:t>.</w:t>
      </w:r>
    </w:p>
    <w:p w14:paraId="2AD0863F" w14:textId="05741FFD" w:rsidR="002B6E9E" w:rsidRDefault="002B6E9E" w:rsidP="002B6E9E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Donald Heyman heeft gesproken met </w:t>
      </w:r>
      <w:del w:id="0" w:author="Donald Heyman" w:date="2021-04-01T14:49:00Z">
        <w:r w:rsidDel="000B25E7">
          <w:rPr>
            <w:bCs/>
            <w:sz w:val="24"/>
            <w:szCs w:val="24"/>
            <w:lang w:val="nl-BE"/>
          </w:rPr>
          <w:delText xml:space="preserve">de </w:delText>
        </w:r>
      </w:del>
      <w:ins w:id="1" w:author="Donald Heyman" w:date="2021-04-01T14:49:00Z">
        <w:r w:rsidR="000B25E7">
          <w:rPr>
            <w:bCs/>
            <w:sz w:val="24"/>
            <w:szCs w:val="24"/>
            <w:lang w:val="nl-BE"/>
          </w:rPr>
          <w:t>zijn</w:t>
        </w:r>
        <w:r w:rsidR="000B25E7">
          <w:rPr>
            <w:bCs/>
            <w:sz w:val="24"/>
            <w:szCs w:val="24"/>
            <w:lang w:val="nl-BE"/>
          </w:rPr>
          <w:t xml:space="preserve"> </w:t>
        </w:r>
      </w:ins>
      <w:del w:id="2" w:author="Donald Heyman" w:date="2021-04-01T14:49:00Z">
        <w:r w:rsidDel="000B25E7">
          <w:rPr>
            <w:bCs/>
            <w:sz w:val="24"/>
            <w:szCs w:val="24"/>
            <w:lang w:val="nl-BE"/>
          </w:rPr>
          <w:delText xml:space="preserve">mensen </w:delText>
        </w:r>
      </w:del>
      <w:ins w:id="3" w:author="Donald Heyman" w:date="2021-04-01T14:49:00Z">
        <w:r w:rsidR="000B25E7">
          <w:rPr>
            <w:bCs/>
            <w:sz w:val="24"/>
            <w:szCs w:val="24"/>
            <w:lang w:val="nl-BE"/>
          </w:rPr>
          <w:t xml:space="preserve">collega’s </w:t>
        </w:r>
      </w:ins>
      <w:r>
        <w:rPr>
          <w:bCs/>
          <w:sz w:val="24"/>
          <w:szCs w:val="24"/>
          <w:lang w:val="nl-BE"/>
        </w:rPr>
        <w:t xml:space="preserve">die de eFuse gaan gebruiken en </w:t>
      </w:r>
      <w:del w:id="4" w:author="Donald Heyman" w:date="2021-04-01T14:44:00Z">
        <w:r w:rsidDel="000B25E7">
          <w:rPr>
            <w:bCs/>
            <w:sz w:val="24"/>
            <w:szCs w:val="24"/>
            <w:lang w:val="nl-BE"/>
          </w:rPr>
          <w:delText>geedback</w:delText>
        </w:r>
      </w:del>
      <w:ins w:id="5" w:author="Donald Heyman" w:date="2021-04-01T14:44:00Z">
        <w:r w:rsidR="000B25E7">
          <w:rPr>
            <w:bCs/>
            <w:sz w:val="24"/>
            <w:szCs w:val="24"/>
            <w:lang w:val="nl-BE"/>
          </w:rPr>
          <w:t>feedback</w:t>
        </w:r>
      </w:ins>
      <w:r>
        <w:rPr>
          <w:bCs/>
          <w:sz w:val="24"/>
          <w:szCs w:val="24"/>
          <w:lang w:val="nl-BE"/>
        </w:rPr>
        <w:t xml:space="preserve"> gekregen:</w:t>
      </w:r>
    </w:p>
    <w:p w14:paraId="45ED2E05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 w:rsidRPr="000B25E7">
        <w:rPr>
          <w:rFonts w:ascii="Calibri" w:hAnsi="Calibri" w:cs="Calibri"/>
          <w:color w:val="000000"/>
          <w:sz w:val="22"/>
          <w:szCs w:val="22"/>
          <w:lang w:val="nl-BE"/>
          <w:rPrChange w:id="6" w:author="Donald Heyman" w:date="2021-04-01T14:44:00Z">
            <w:rPr>
              <w:rFonts w:ascii="Calibri" w:hAnsi="Calibri" w:cs="Calibri"/>
              <w:color w:val="000000"/>
              <w:sz w:val="22"/>
              <w:szCs w:val="22"/>
            </w:rPr>
          </w:rPrChange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t>Input (+add label From Power Supply) and output connectors (+ add label to Device Under Test) not clear (put on horizontal line to make more clear the in --&gt;  out flow)</w:t>
      </w:r>
    </w:p>
    <w:p w14:paraId="370B43F8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 more than one ground connection symbol  to make the schematic more readable, for example the input filter (C1,C2,D2) </w:t>
      </w:r>
    </w:p>
    <w:p w14:paraId="463B45E1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Try to group better according to function</w:t>
      </w:r>
    </w:p>
    <w:p w14:paraId="6AF498D6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use the same type of MOSFET? Explain why 2 different. What is their function.</w:t>
      </w:r>
    </w:p>
    <w:p w14:paraId="44982A40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U9, U10, U11: Function? Can this be done with ADC? -&gt; I assume the idea is that LCL class can also be set manually (jumper missing for 'hard' setting of LCL class?)</w:t>
      </w:r>
    </w:p>
    <w:p w14:paraId="1C99B14B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U9,U10, U11 be replaced by digital resistor or DAC output. Or is this for use with a jumper</w:t>
      </w:r>
    </w:p>
    <w:p w14:paraId="4F334E21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Add more text or group function blocks. E.g. "LCL class selection" </w:t>
      </w:r>
    </w:p>
    <w:p w14:paraId="7E49378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R15 &gt; 620 ??? What value?</w:t>
      </w:r>
    </w:p>
    <w:p w14:paraId="59E52E2F" w14:textId="2D0B580E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noProof/>
          <w:lang w:val="nl-BE" w:eastAsia="nl-BE"/>
        </w:rPr>
        <w:drawing>
          <wp:inline distT="0" distB="0" distL="0" distR="0" wp14:anchorId="313E27FC" wp14:editId="2F2156CA">
            <wp:extent cx="151130" cy="151130"/>
            <wp:effectExtent l="0" t="0" r="1270" b="1270"/>
            <wp:docPr id="7" name="Picture 7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an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E84C22"/>
          <w:sz w:val="22"/>
          <w:szCs w:val="22"/>
        </w:rPr>
        <w:t>5V Net used tied to 3.3V net? No 5V available for relays.</w:t>
      </w:r>
    </w:p>
    <w:p w14:paraId="4829949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NM if not mounted. (0R resistor in current measure path)</w:t>
      </w:r>
    </w:p>
    <w:p w14:paraId="7E375F8A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2D5931C9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Functions:</w:t>
      </w:r>
    </w:p>
    <w:p w14:paraId="51D7C136" w14:textId="77777777" w:rsidR="004D4B6F" w:rsidRDefault="004D4B6F" w:rsidP="004D4B6F">
      <w:pPr>
        <w:numPr>
          <w:ilvl w:val="1"/>
          <w:numId w:val="4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4 units 'possible' in one 19" 1U box with one controller is the goal! </w:t>
      </w:r>
    </w:p>
    <w:p w14:paraId="5D1C229C" w14:textId="77777777" w:rsidR="004D4B6F" w:rsidRDefault="004D4B6F" w:rsidP="004D4B6F">
      <w:pPr>
        <w:pStyle w:val="NormalWeb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will be the use case for Transponder project (dual redundant power supply with dual input 4 x 28V)</w:t>
      </w:r>
    </w:p>
    <w:p w14:paraId="1B68AD64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Future/ optional</w:t>
      </w:r>
      <w:r>
        <w:rPr>
          <w:rFonts w:ascii="Calibri" w:hAnsi="Calibri" w:cs="Calibri"/>
          <w:color w:val="000000"/>
          <w:sz w:val="22"/>
          <w:szCs w:val="22"/>
        </w:rPr>
        <w:t xml:space="preserve"> Improvement. Ethernet connection + external power supply -&gt; microcontroller with LAN + USB</w:t>
      </w:r>
    </w:p>
    <w:p w14:paraId="19D08C54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3D model:</w:t>
      </w:r>
    </w:p>
    <w:p w14:paraId="70A4326D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Consider the use of screw terminal block instead of crimp terminal (to banana plugs)</w:t>
      </w:r>
    </w:p>
    <w:p w14:paraId="662F7D7A" w14:textId="6B23A2DC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nl-BE" w:eastAsia="nl-BE"/>
        </w:rPr>
        <w:drawing>
          <wp:inline distT="0" distB="0" distL="0" distR="0" wp14:anchorId="3890B907" wp14:editId="18F0DB8E">
            <wp:extent cx="151130" cy="151130"/>
            <wp:effectExtent l="0" t="0" r="1270" b="1270"/>
            <wp:docPr id="4" name="Picture 4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Add label IN / OUT for the supply connections!</w:t>
      </w:r>
    </w:p>
    <w:p w14:paraId="46ED9127" w14:textId="501C27D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Calibri" w:hAnsi="Calibri" w:cs="Calibri"/>
          <w:noProof/>
          <w:color w:val="E84C22"/>
          <w:sz w:val="22"/>
          <w:szCs w:val="22"/>
          <w:lang w:val="nl-BE" w:eastAsia="nl-BE"/>
        </w:rPr>
        <w:drawing>
          <wp:inline distT="0" distB="0" distL="0" distR="0" wp14:anchorId="23170A27" wp14:editId="009786D4">
            <wp:extent cx="151130" cy="151130"/>
            <wp:effectExtent l="0" t="0" r="1270" b="1270"/>
            <wp:docPr id="3" name="Picture 3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an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E84C22"/>
          <w:sz w:val="22"/>
          <w:szCs w:val="22"/>
        </w:rPr>
        <w:t> More clearance for the grounded mounting holes. A screw/washer will touch the + terminal (3d model)</w:t>
      </w:r>
    </w:p>
    <w:p w14:paraId="22E66B39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(optional) Add terminal block to use an external power supply (use case no digital board connected) </w:t>
      </w:r>
    </w:p>
    <w:p w14:paraId="7CAC2C51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headers for external LED to include in the front panel of the 19" enclosure</w:t>
      </w:r>
    </w:p>
    <w:p w14:paraId="742D0B9F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F23B7B0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Other comments</w:t>
      </w:r>
    </w:p>
    <w:p w14:paraId="184ACE8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USB galvanic isolation instead of all opto-coupler -&gt; IMO not a good idea -&gt; would lose the option of having the board connected to something else (PLC, daq unit, …)</w:t>
      </w:r>
    </w:p>
    <w:p w14:paraId="08E2DB8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to integrate the screen.</w:t>
      </w:r>
    </w:p>
    <w:p w14:paraId="020D9262" w14:textId="77777777" w:rsidR="004D4B6F" w:rsidRDefault="004D4B6F" w:rsidP="004D4B6F">
      <w:pPr>
        <w:numPr>
          <w:ilvl w:val="2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Can it be optional? Keep it in software as something that can be optional there (compiler flag?)</w:t>
      </w:r>
    </w:p>
    <w:p w14:paraId="5DB56B21" w14:textId="77777777" w:rsidR="004D4B6F" w:rsidRDefault="004D4B6F" w:rsidP="004D4B6F">
      <w:pPr>
        <w:numPr>
          <w:ilvl w:val="2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Is a "front" plexi-window needed.</w:t>
      </w:r>
    </w:p>
    <w:p w14:paraId="13DBAD4E" w14:textId="77777777" w:rsidR="004D4B6F" w:rsidRDefault="004D4B6F" w:rsidP="004D4B6F">
      <w:pPr>
        <w:numPr>
          <w:ilvl w:val="2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Does the screen fit in 1U high unit?</w:t>
      </w:r>
    </w:p>
    <w:p w14:paraId="4E3DEFC7" w14:textId="4E58415E" w:rsidR="00B9147A" w:rsidRPr="000B25E7" w:rsidRDefault="00B9147A" w:rsidP="004D4B6F">
      <w:pPr>
        <w:rPr>
          <w:bCs/>
          <w:sz w:val="24"/>
          <w:szCs w:val="24"/>
          <w:rPrChange w:id="7" w:author="Donald Heyman" w:date="2021-04-01T14:44:00Z">
            <w:rPr>
              <w:bCs/>
              <w:sz w:val="24"/>
              <w:szCs w:val="24"/>
              <w:lang w:val="nl-BE"/>
            </w:rPr>
          </w:rPrChange>
        </w:rPr>
      </w:pPr>
      <w:r w:rsidRPr="000B25E7">
        <w:rPr>
          <w:bCs/>
          <w:sz w:val="24"/>
          <w:szCs w:val="24"/>
          <w:rPrChange w:id="8" w:author="Donald Heyman" w:date="2021-04-01T14:44:00Z">
            <w:rPr>
              <w:bCs/>
              <w:sz w:val="24"/>
              <w:szCs w:val="24"/>
              <w:lang w:val="nl-BE"/>
            </w:rPr>
          </w:rPrChange>
        </w:rPr>
        <w:br/>
      </w:r>
    </w:p>
    <w:p w14:paraId="3EE49DC3" w14:textId="2E5736A5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2E7C61C7" w14:textId="1D3E7BBB" w:rsidR="00541F05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 w:rsidRPr="004D4B6F">
        <w:rPr>
          <w:bCs/>
          <w:sz w:val="24"/>
          <w:szCs w:val="24"/>
          <w:lang w:val="nl-BE"/>
        </w:rPr>
        <w:t>Modbus verder uitwerken</w:t>
      </w:r>
    </w:p>
    <w:p w14:paraId="011D7F57" w14:textId="63C98790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Tabel maken welke coils overeen komen met welke functies.</w:t>
      </w:r>
    </w:p>
    <w:p w14:paraId="4562988C" w14:textId="0739738C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Beginnen in python en labview.</w:t>
      </w:r>
    </w:p>
    <w:p w14:paraId="155194CF" w14:textId="54C178A7" w:rsidR="004D4B6F" w:rsidRP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Bestellingen doen</w:t>
      </w:r>
    </w:p>
    <w:p w14:paraId="6F7FF330" w14:textId="77777777" w:rsidR="003E55E0" w:rsidRPr="004D4B6F" w:rsidRDefault="003E55E0" w:rsidP="00541F05">
      <w:pPr>
        <w:rPr>
          <w:bCs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B" w14:textId="22AE3538" w:rsidR="00E27257" w:rsidRDefault="000B25E7" w:rsidP="000B25E7">
      <w:pPr>
        <w:pStyle w:val="ListParagraph"/>
        <w:numPr>
          <w:ilvl w:val="0"/>
          <w:numId w:val="43"/>
        </w:numPr>
        <w:rPr>
          <w:ins w:id="9" w:author="Donald Heyman" w:date="2021-04-01T14:45:00Z"/>
          <w:sz w:val="24"/>
          <w:szCs w:val="24"/>
          <w:lang w:val="nl-BE"/>
        </w:rPr>
        <w:pPrChange w:id="10" w:author="Donald Heyman" w:date="2021-04-01T14:46:00Z">
          <w:pPr>
            <w:pStyle w:val="ListParagraph"/>
          </w:pPr>
        </w:pPrChange>
      </w:pPr>
      <w:ins w:id="11" w:author="Donald Heyman" w:date="2021-04-01T14:45:00Z">
        <w:r>
          <w:rPr>
            <w:sz w:val="24"/>
            <w:szCs w:val="24"/>
            <w:lang w:val="nl-BE"/>
          </w:rPr>
          <w:t>Wanneer g</w:t>
        </w:r>
      </w:ins>
      <w:ins w:id="12" w:author="Donald Heyman" w:date="2021-04-01T14:44:00Z">
        <w:r>
          <w:rPr>
            <w:sz w:val="24"/>
            <w:szCs w:val="24"/>
            <w:lang w:val="nl-BE"/>
          </w:rPr>
          <w:t xml:space="preserve">a je </w:t>
        </w:r>
      </w:ins>
      <w:ins w:id="13" w:author="Donald Heyman" w:date="2021-04-01T14:45:00Z">
        <w:r>
          <w:rPr>
            <w:sz w:val="24"/>
            <w:szCs w:val="24"/>
            <w:lang w:val="nl-BE"/>
          </w:rPr>
          <w:t xml:space="preserve">juist </w:t>
        </w:r>
      </w:ins>
      <w:ins w:id="14" w:author="Donald Heyman" w:date="2021-04-01T14:44:00Z">
        <w:r>
          <w:rPr>
            <w:sz w:val="24"/>
            <w:szCs w:val="24"/>
            <w:lang w:val="nl-BE"/>
          </w:rPr>
          <w:t xml:space="preserve">een presentatie geven aan de hogeschool? </w:t>
        </w:r>
      </w:ins>
      <w:ins w:id="15" w:author="Donald Heyman" w:date="2021-04-01T14:45:00Z">
        <w:r>
          <w:rPr>
            <w:sz w:val="24"/>
            <w:szCs w:val="24"/>
            <w:lang w:val="nl-BE"/>
          </w:rPr>
          <w:t>Iets dat ik kan reviewen voor je?</w:t>
        </w:r>
      </w:ins>
      <w:ins w:id="16" w:author="Donald Heyman" w:date="2021-04-01T14:53:00Z">
        <w:r>
          <w:rPr>
            <w:sz w:val="24"/>
            <w:szCs w:val="24"/>
            <w:lang w:val="nl-BE"/>
          </w:rPr>
          <w:t xml:space="preserve"> Template nodig?</w:t>
        </w:r>
      </w:ins>
    </w:p>
    <w:p w14:paraId="687809AF" w14:textId="1BF73EF5" w:rsidR="000B25E7" w:rsidRDefault="000B25E7" w:rsidP="000B25E7">
      <w:pPr>
        <w:pStyle w:val="ListParagraph"/>
        <w:numPr>
          <w:ilvl w:val="0"/>
          <w:numId w:val="43"/>
        </w:numPr>
        <w:rPr>
          <w:ins w:id="17" w:author="Donald Heyman" w:date="2021-04-01T14:46:00Z"/>
          <w:sz w:val="24"/>
          <w:szCs w:val="24"/>
          <w:lang w:val="nl-BE"/>
        </w:rPr>
        <w:pPrChange w:id="18" w:author="Donald Heyman" w:date="2021-04-01T14:46:00Z">
          <w:pPr>
            <w:pStyle w:val="ListParagraph"/>
          </w:pPr>
        </w:pPrChange>
      </w:pPr>
      <w:ins w:id="19" w:author="Donald Heyman" w:date="2021-04-01T14:46:00Z">
        <w:r>
          <w:rPr>
            <w:sz w:val="24"/>
            <w:szCs w:val="24"/>
            <w:lang w:val="nl-BE"/>
          </w:rPr>
          <w:t>Voor mij n</w:t>
        </w:r>
      </w:ins>
      <w:ins w:id="20" w:author="Donald Heyman" w:date="2021-04-01T14:45:00Z">
        <w:r>
          <w:rPr>
            <w:sz w:val="24"/>
            <w:szCs w:val="24"/>
            <w:lang w:val="nl-BE"/>
          </w:rPr>
          <w:t xml:space="preserve">iet duidelijk welke vragen er zijn </w:t>
        </w:r>
      </w:ins>
      <w:ins w:id="21" w:author="Donald Heyman" w:date="2021-04-01T14:53:00Z">
        <w:r w:rsidR="00980C4A">
          <w:rPr>
            <w:sz w:val="24"/>
            <w:szCs w:val="24"/>
            <w:lang w:val="nl-BE"/>
          </w:rPr>
          <w:t>i.v.m.</w:t>
        </w:r>
      </w:ins>
      <w:ins w:id="22" w:author="Donald Heyman" w:date="2021-04-01T14:45:00Z">
        <w:r>
          <w:rPr>
            <w:sz w:val="24"/>
            <w:szCs w:val="24"/>
            <w:lang w:val="nl-BE"/>
          </w:rPr>
          <w:t xml:space="preserve"> de opmerkingen van mijn collega’s. Ik stel voor dat we in een chat alles nog eens overlopen. </w:t>
        </w:r>
      </w:ins>
      <w:ins w:id="23" w:author="Donald Heyman" w:date="2021-04-01T14:46:00Z">
        <w:r>
          <w:rPr>
            <w:sz w:val="24"/>
            <w:szCs w:val="24"/>
            <w:lang w:val="nl-BE"/>
          </w:rPr>
          <w:t>02/04 10AM?</w:t>
        </w:r>
      </w:ins>
      <w:ins w:id="24" w:author="Donald Heyman" w:date="2021-04-01T14:53:00Z">
        <w:r w:rsidR="00980C4A">
          <w:rPr>
            <w:sz w:val="24"/>
            <w:szCs w:val="24"/>
            <w:lang w:val="nl-BE"/>
          </w:rPr>
          <w:t xml:space="preserve"> Misschien ook voor je promotor?</w:t>
        </w:r>
      </w:ins>
    </w:p>
    <w:p w14:paraId="3EDB9E9B" w14:textId="7C66C2BB" w:rsidR="000B25E7" w:rsidRPr="00541F05" w:rsidRDefault="000B25E7" w:rsidP="000B25E7">
      <w:pPr>
        <w:pStyle w:val="ListParagraph"/>
        <w:numPr>
          <w:ilvl w:val="0"/>
          <w:numId w:val="43"/>
        </w:numPr>
        <w:rPr>
          <w:sz w:val="24"/>
          <w:szCs w:val="24"/>
          <w:lang w:val="nl-BE"/>
        </w:rPr>
        <w:pPrChange w:id="25" w:author="Donald Heyman" w:date="2021-04-01T14:46:00Z">
          <w:pPr>
            <w:pStyle w:val="ListParagraph"/>
          </w:pPr>
        </w:pPrChange>
      </w:pPr>
      <w:ins w:id="26" w:author="Donald Heyman" w:date="2021-04-01T14:47:00Z">
        <w:r>
          <w:rPr>
            <w:sz w:val="24"/>
            <w:szCs w:val="24"/>
            <w:lang w:val="nl-BE"/>
          </w:rPr>
          <w:t>Voor volgende week graag ook de acties</w:t>
        </w:r>
      </w:ins>
      <w:ins w:id="27" w:author="Donald Heyman" w:date="2021-04-01T14:48:00Z">
        <w:r>
          <w:rPr>
            <w:sz w:val="24"/>
            <w:szCs w:val="24"/>
            <w:lang w:val="nl-BE"/>
          </w:rPr>
          <w:t>, antwoorden</w:t>
        </w:r>
      </w:ins>
      <w:ins w:id="28" w:author="Donald Heyman" w:date="2021-04-01T14:47:00Z">
        <w:r>
          <w:rPr>
            <w:sz w:val="24"/>
            <w:szCs w:val="24"/>
            <w:lang w:val="nl-BE"/>
          </w:rPr>
          <w:t xml:space="preserve"> tegenover de puntjes hierboven vermeld</w:t>
        </w:r>
      </w:ins>
      <w:ins w:id="29" w:author="Donald Heyman" w:date="2021-04-01T14:48:00Z">
        <w:r>
          <w:rPr>
            <w:sz w:val="24"/>
            <w:szCs w:val="24"/>
            <w:lang w:val="nl-BE"/>
          </w:rPr>
          <w:t>en</w:t>
        </w:r>
      </w:ins>
      <w:ins w:id="30" w:author="Donald Heyman" w:date="2021-04-01T14:47:00Z">
        <w:r>
          <w:rPr>
            <w:sz w:val="24"/>
            <w:szCs w:val="24"/>
            <w:lang w:val="nl-BE"/>
          </w:rPr>
          <w:t xml:space="preserve"> zodat ik ook feedback kan terugsturen aan mijn collega’s</w:t>
        </w:r>
      </w:ins>
      <w:ins w:id="31" w:author="Donald Heyman" w:date="2021-04-01T14:48:00Z">
        <w:r>
          <w:rPr>
            <w:sz w:val="24"/>
            <w:szCs w:val="24"/>
            <w:lang w:val="nl-BE"/>
          </w:rPr>
          <w:t xml:space="preserve">. Best alles in een tabel zetten met status kolom (open, closed, rejected, in progress, </w:t>
        </w:r>
      </w:ins>
      <w:ins w:id="32" w:author="Donald Heyman" w:date="2021-04-01T14:49:00Z">
        <w:r>
          <w:rPr>
            <w:sz w:val="24"/>
            <w:szCs w:val="24"/>
            <w:lang w:val="nl-BE"/>
          </w:rPr>
          <w:t>…</w:t>
        </w:r>
      </w:ins>
      <w:ins w:id="33" w:author="Donald Heyman" w:date="2021-04-01T14:48:00Z">
        <w:r>
          <w:rPr>
            <w:sz w:val="24"/>
            <w:szCs w:val="24"/>
            <w:lang w:val="nl-BE"/>
          </w:rPr>
          <w:t>)</w:t>
        </w:r>
      </w:ins>
      <w:ins w:id="34" w:author="Donald Heyman" w:date="2021-04-01T14:54:00Z">
        <w:r w:rsidR="007D1810">
          <w:rPr>
            <w:sz w:val="24"/>
            <w:szCs w:val="24"/>
            <w:lang w:val="nl-BE"/>
          </w:rPr>
          <w:t>.</w:t>
        </w:r>
      </w:ins>
      <w:bookmarkStart w:id="35" w:name="_GoBack"/>
      <w:bookmarkEnd w:id="35"/>
    </w:p>
    <w:p w14:paraId="20822190" w14:textId="77777777" w:rsidR="00541F05" w:rsidRPr="00541F05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9"/>
      <w:headerReference w:type="first" r:id="rId10"/>
      <w:footerReference w:type="first" r:id="rId11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A5BEB" w14:textId="77777777" w:rsidR="00194314" w:rsidRDefault="00194314" w:rsidP="008A5474">
      <w:r>
        <w:separator/>
      </w:r>
    </w:p>
  </w:endnote>
  <w:endnote w:type="continuationSeparator" w:id="0">
    <w:p w14:paraId="0BD6BC2D" w14:textId="77777777" w:rsidR="00194314" w:rsidRDefault="00194314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09BBB" w14:textId="77777777" w:rsidR="00194314" w:rsidRDefault="00194314" w:rsidP="008A5474">
      <w:r>
        <w:separator/>
      </w:r>
    </w:p>
  </w:footnote>
  <w:footnote w:type="continuationSeparator" w:id="0">
    <w:p w14:paraId="37AC03E6" w14:textId="77777777" w:rsidR="00194314" w:rsidRDefault="00194314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570C83"/>
    <w:multiLevelType w:val="hybridMultilevel"/>
    <w:tmpl w:val="6776A99E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31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6"/>
  </w:num>
  <w:num w:numId="17">
    <w:abstractNumId w:val="33"/>
  </w:num>
  <w:num w:numId="18">
    <w:abstractNumId w:val="24"/>
  </w:num>
  <w:num w:numId="19">
    <w:abstractNumId w:val="32"/>
  </w:num>
  <w:num w:numId="20">
    <w:abstractNumId w:val="11"/>
  </w:num>
  <w:num w:numId="21">
    <w:abstractNumId w:val="17"/>
  </w:num>
  <w:num w:numId="22">
    <w:abstractNumId w:val="18"/>
  </w:num>
  <w:num w:numId="23">
    <w:abstractNumId w:val="30"/>
  </w:num>
  <w:num w:numId="24">
    <w:abstractNumId w:val="37"/>
  </w:num>
  <w:num w:numId="25">
    <w:abstractNumId w:val="29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38"/>
  </w:num>
  <w:num w:numId="31">
    <w:abstractNumId w:val="13"/>
  </w:num>
  <w:num w:numId="32">
    <w:abstractNumId w:val="28"/>
  </w:num>
  <w:num w:numId="33">
    <w:abstractNumId w:val="20"/>
  </w:num>
  <w:num w:numId="34">
    <w:abstractNumId w:val="22"/>
  </w:num>
  <w:num w:numId="35">
    <w:abstractNumId w:val="38"/>
  </w:num>
  <w:num w:numId="36">
    <w:abstractNumId w:val="16"/>
  </w:num>
  <w:num w:numId="37">
    <w:abstractNumId w:val="21"/>
  </w:num>
  <w:num w:numId="38">
    <w:abstractNumId w:val="23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7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ald Heyman">
    <w15:presenceInfo w15:providerId="AD" w15:userId="S-1-5-21-791308920-3054843302-590500984-4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B25E7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7E8F"/>
    <w:rsid w:val="00144569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C7438"/>
    <w:rsid w:val="005D4FC6"/>
    <w:rsid w:val="005E2A88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1810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0C4A"/>
    <w:rsid w:val="00984329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9147A"/>
    <w:rsid w:val="00BB0F93"/>
    <w:rsid w:val="00BB4537"/>
    <w:rsid w:val="00BB72D0"/>
    <w:rsid w:val="00BC018F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,"/>
  <w:listSeparator w:val=";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72238.3B457680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Donald Heyman</cp:lastModifiedBy>
  <cp:revision>3</cp:revision>
  <cp:lastPrinted>2013-04-21T17:44:00Z</cp:lastPrinted>
  <dcterms:created xsi:type="dcterms:W3CDTF">2021-04-01T12:54:00Z</dcterms:created>
  <dcterms:modified xsi:type="dcterms:W3CDTF">2021-04-01T12:54:00Z</dcterms:modified>
</cp:coreProperties>
</file>